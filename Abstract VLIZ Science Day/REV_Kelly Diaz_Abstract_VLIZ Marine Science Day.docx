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ins w:author="Marleen De Troch" w:id="1" w:date="2023-01-11T17:00:12Z"/>
          <w:b w:val="1"/>
        </w:rPr>
      </w:pPr>
      <w:r w:rsidDel="00000000" w:rsidR="00000000" w:rsidRPr="00000000">
        <w:rPr>
          <w:b w:val="1"/>
          <w:rtl w:val="0"/>
        </w:rPr>
        <w:t xml:space="preserve">Are warming temperatures accelerating fish growth? A case</w:t>
      </w:r>
      <w:ins w:author="Marleen De Troch" w:id="0" w:date="2023-01-11T17:01:09Z">
        <w:r w:rsidDel="00000000" w:rsidR="00000000" w:rsidRPr="00000000">
          <w:rPr>
            <w:b w:val="1"/>
            <w:rtl w:val="0"/>
          </w:rPr>
          <w:t xml:space="preserve">-</w:t>
        </w:r>
      </w:ins>
      <w:del w:author="Marleen De Troch" w:id="0" w:date="2023-01-11T17:01:09Z">
        <w:r w:rsidDel="00000000" w:rsidR="00000000" w:rsidRPr="00000000">
          <w:rPr>
            <w:b w:val="1"/>
            <w:rtl w:val="0"/>
          </w:rPr>
          <w:delText xml:space="preserve"> </w:delText>
        </w:r>
      </w:del>
      <w:r w:rsidDel="00000000" w:rsidR="00000000" w:rsidRPr="00000000">
        <w:rPr>
          <w:b w:val="1"/>
          <w:rtl w:val="0"/>
        </w:rPr>
        <w:t xml:space="preserve">study of Common sole in North East Atlantic waters</w:t>
      </w:r>
      <w:ins w:author="Marleen De Troch" w:id="1" w:date="2023-01-11T17:00:12Z">
        <w:r w:rsidDel="00000000" w:rsidR="00000000" w:rsidRPr="00000000">
          <w:rPr>
            <w:rtl w:val="0"/>
          </w:rPr>
        </w:r>
      </w:ins>
    </w:p>
    <w:p w:rsidR="00000000" w:rsidDel="00000000" w:rsidP="00000000" w:rsidRDefault="00000000" w:rsidRPr="00000000" w14:paraId="00000002">
      <w:pPr>
        <w:spacing w:after="240" w:before="240" w:lineRule="auto"/>
        <w:jc w:val="center"/>
        <w:rPr>
          <w:b w:val="1"/>
        </w:rPr>
      </w:pPr>
      <w:ins w:author="Marleen De Troch" w:id="1" w:date="2023-01-11T17:00:12Z">
        <w:r w:rsidDel="00000000" w:rsidR="00000000" w:rsidRPr="00000000">
          <w:rPr>
            <w:b w:val="1"/>
            <w:rtl w:val="0"/>
          </w:rPr>
          <w:t xml:space="preserve">Higher temperature, faster growing fish? A case-study of Common sole in the Bay of Biscay</w:t>
        </w:r>
      </w:ins>
      <w:r w:rsidDel="00000000" w:rsidR="00000000" w:rsidRPr="00000000">
        <w:rPr>
          <w:rtl w:val="0"/>
        </w:rPr>
      </w:r>
    </w:p>
    <w:p w:rsidR="00000000" w:rsidDel="00000000" w:rsidP="00000000" w:rsidRDefault="00000000" w:rsidRPr="00000000" w14:paraId="00000003">
      <w:pPr>
        <w:spacing w:after="240" w:before="240" w:lineRule="auto"/>
        <w:rPr>
          <w:ins w:author="Marleen De Troch" w:id="4" w:date="2023-01-12T16:37:19Z"/>
          <w:i w:val="1"/>
        </w:rPr>
      </w:pPr>
      <w:r w:rsidDel="00000000" w:rsidR="00000000" w:rsidRPr="00000000">
        <w:rPr>
          <w:i w:val="1"/>
          <w:rtl w:val="0"/>
        </w:rPr>
        <w:t xml:space="preserve"> </w:t>
      </w:r>
      <w:ins w:author="Anh T. Bui" w:id="2" w:date="2023-01-12T14:22:43Z">
        <w:commentRangeStart w:id="0"/>
        <w:commentRangeStart w:id="1"/>
        <w:commentRangeStart w:id="2"/>
        <w:r w:rsidDel="00000000" w:rsidR="00000000" w:rsidRPr="00000000">
          <w:rPr>
            <w:i w:val="1"/>
            <w:rtl w:val="0"/>
          </w:rPr>
          <w:t xml:space="preserve">Kelly Diaz Diaz, </w:t>
        </w:r>
        <w:r w:rsidDel="00000000" w:rsidR="00000000" w:rsidRPr="00000000">
          <w:rPr>
            <w:rtl w:val="0"/>
          </w:rPr>
          <w:t xml:space="preserve">Marleen De Troch,</w:t>
        </w:r>
        <w:r w:rsidDel="00000000" w:rsidR="00000000" w:rsidRPr="00000000">
          <w:rPr>
            <w:i w:val="1"/>
            <w:rtl w:val="0"/>
          </w:rPr>
          <w:t xml:space="preserve"> Karen Bekaert, Tuan Anh Bui, </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Change w:author="Anh T. Bui" w:id="3" w:date="2023-01-12T14:22:43Z">
            <w:rPr/>
          </w:rPrChange>
        </w:rPr>
        <w:t xml:space="preserve">Jochen Depestele</w:t>
      </w:r>
      <w:ins w:author="Marleen De Troch" w:id="4" w:date="2023-01-12T16:37:19Z">
        <w:r w:rsidDel="00000000" w:rsidR="00000000" w:rsidRPr="00000000">
          <w:rPr>
            <w:rtl w:val="0"/>
          </w:rPr>
        </w:r>
      </w:ins>
    </w:p>
    <w:p w:rsidR="00000000" w:rsidDel="00000000" w:rsidP="00000000" w:rsidRDefault="00000000" w:rsidRPr="00000000" w14:paraId="00000004">
      <w:pPr>
        <w:spacing w:after="240" w:before="240" w:lineRule="auto"/>
        <w:rPr>
          <w:rPrChange w:author="Anh T. Bui" w:id="3" w:date="2023-01-12T14:22:43Z">
            <w:rPr>
              <w:i w:val="1"/>
            </w:rPr>
          </w:rPrChange>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i w:val="1"/>
          <w:rtl w:val="0"/>
        </w:rPr>
        <w:t xml:space="preserve">Solea solea</w:t>
      </w:r>
      <w:r w:rsidDel="00000000" w:rsidR="00000000" w:rsidRPr="00000000">
        <w:rPr>
          <w:rtl w:val="0"/>
        </w:rPr>
        <w:t xml:space="preserve">—or Common Sole—is a flatfish that inhabits sandy or muddy ocean floor areas </w:t>
      </w:r>
      <w:commentRangeStart w:id="3"/>
      <w:r w:rsidDel="00000000" w:rsidR="00000000" w:rsidRPr="00000000">
        <w:rPr>
          <w:rtl w:val="0"/>
        </w:rPr>
        <w:t xml:space="preserve">throughout Europe and Africa</w:t>
      </w:r>
      <w:commentRangeEnd w:id="3"/>
      <w:r w:rsidDel="00000000" w:rsidR="00000000" w:rsidRPr="00000000">
        <w:commentReference w:id="3"/>
      </w:r>
      <w:r w:rsidDel="00000000" w:rsidR="00000000" w:rsidRPr="00000000">
        <w:rPr>
          <w:rtl w:val="0"/>
        </w:rPr>
        <w:t xml:space="preserve">, including the Bay of Biscay, located west of France and north of Spa</w:t>
      </w:r>
      <w:commentRangeStart w:id="4"/>
      <w:r w:rsidDel="00000000" w:rsidR="00000000" w:rsidRPr="00000000">
        <w:rPr>
          <w:rtl w:val="0"/>
        </w:rPr>
        <w:t xml:space="preserve">in. Th</w:t>
      </w:r>
      <w:commentRangeEnd w:id="4"/>
      <w:r w:rsidDel="00000000" w:rsidR="00000000" w:rsidRPr="00000000">
        <w:commentReference w:id="4"/>
      </w:r>
      <w:r w:rsidDel="00000000" w:rsidR="00000000" w:rsidRPr="00000000">
        <w:rPr>
          <w:rtl w:val="0"/>
        </w:rPr>
        <w:t xml:space="preserve">e Bay of Biscay faces pressures such as fishing, shipping, tourism, nutrient enrichment, extraction of species, and substrate loss; another potentially important stressor to this area is climate change. </w:t>
      </w:r>
      <w:ins w:author="Marleen De Troch" w:id="5" w:date="2023-01-11T16:54:55Z">
        <w:r w:rsidDel="00000000" w:rsidR="00000000" w:rsidRPr="00000000">
          <w:rPr>
            <w:rtl w:val="0"/>
          </w:rPr>
          <w:t xml:space="preserve">In the study area,</w:t>
        </w:r>
        <w:del w:author="Marleen De Troch" w:id="5" w:date="2023-01-11T16:54:55Z">
          <w:r w:rsidDel="00000000" w:rsidR="00000000" w:rsidRPr="00000000">
            <w:rPr>
              <w:rtl w:val="0"/>
            </w:rPr>
            <w:delText xml:space="preserve"> </w:delText>
          </w:r>
        </w:del>
      </w:ins>
      <w:del w:author="Marleen De Troch" w:id="5" w:date="2023-01-11T16:54:55Z">
        <w:r w:rsidDel="00000000" w:rsidR="00000000" w:rsidRPr="00000000">
          <w:rPr>
            <w:rtl w:val="0"/>
          </w:rPr>
          <w:delText xml:space="preserve">Climate change influences the rise of ocean temperatures: within the Bay of Biscay</w:delText>
        </w:r>
      </w:del>
      <w:r w:rsidDel="00000000" w:rsidR="00000000" w:rsidRPr="00000000">
        <w:rPr>
          <w:rtl w:val="0"/>
        </w:rPr>
        <w:t xml:space="preserve">, temperatures are projected to increase by 1.5°C to 3.0°C above </w:t>
      </w:r>
      <w:commentRangeStart w:id="5"/>
      <w:r w:rsidDel="00000000" w:rsidR="00000000" w:rsidRPr="00000000">
        <w:rPr>
          <w:rtl w:val="0"/>
        </w:rPr>
        <w:t xml:space="preserve">mean</w:t>
      </w:r>
      <w:commentRangeEnd w:id="5"/>
      <w:r w:rsidDel="00000000" w:rsidR="00000000" w:rsidRPr="00000000">
        <w:commentReference w:id="5"/>
      </w:r>
      <w:r w:rsidDel="00000000" w:rsidR="00000000" w:rsidRPr="00000000">
        <w:rPr>
          <w:rtl w:val="0"/>
        </w:rPr>
        <w:t xml:space="preserve"> conditions by 2099</w:t>
      </w:r>
      <w:ins w:author="Marleen De Troch" w:id="6" w:date="2023-01-11T16:55:14Z">
        <w:r w:rsidDel="00000000" w:rsidR="00000000" w:rsidRPr="00000000">
          <w:rPr>
            <w:rtl w:val="0"/>
          </w:rPr>
          <w:t xml:space="preserve"> due to climate change</w:t>
        </w:r>
      </w:ins>
      <w:r w:rsidDel="00000000" w:rsidR="00000000" w:rsidRPr="00000000">
        <w:rPr>
          <w:rtl w:val="0"/>
        </w:rPr>
        <w:t xml:space="preserve">. </w:t>
      </w:r>
      <w:ins w:author="Marleen De Troch" w:id="7" w:date="2023-01-11T16:55:23Z">
        <w:r w:rsidDel="00000000" w:rsidR="00000000" w:rsidRPr="00000000">
          <w:rPr>
            <w:rtl w:val="0"/>
          </w:rPr>
          <w:t xml:space="preserve">These temperature c</w:t>
        </w:r>
      </w:ins>
      <w:del w:author="Marleen De Troch" w:id="7" w:date="2023-01-11T16:55:23Z">
        <w:r w:rsidDel="00000000" w:rsidR="00000000" w:rsidRPr="00000000">
          <w:rPr>
            <w:rtl w:val="0"/>
          </w:rPr>
          <w:delText xml:space="preserve">C</w:delText>
        </w:r>
      </w:del>
      <w:r w:rsidDel="00000000" w:rsidR="00000000" w:rsidRPr="00000000">
        <w:rPr>
          <w:rtl w:val="0"/>
        </w:rPr>
        <w:t xml:space="preserve">hanges </w:t>
      </w:r>
      <w:del w:author="Marleen De Troch" w:id="8" w:date="2023-01-11T16:55:34Z">
        <w:r w:rsidDel="00000000" w:rsidR="00000000" w:rsidRPr="00000000">
          <w:rPr>
            <w:rtl w:val="0"/>
          </w:rPr>
          <w:delText xml:space="preserve">in temperature </w:delText>
        </w:r>
      </w:del>
      <w:r w:rsidDel="00000000" w:rsidR="00000000" w:rsidRPr="00000000">
        <w:rPr>
          <w:rtl w:val="0"/>
        </w:rPr>
        <w:t xml:space="preserve">can affect fish biological processes such as sexual maturation, community structures, population distribution, and body size and growth. A well-known concept involving the influence of temperature </w:t>
      </w:r>
      <w:r w:rsidDel="00000000" w:rsidR="00000000" w:rsidRPr="00000000">
        <w:rPr>
          <w:rtl w:val="0"/>
        </w:rPr>
        <w:t xml:space="preserve">on </w:t>
      </w:r>
      <w:r w:rsidDel="00000000" w:rsidR="00000000" w:rsidRPr="00000000">
        <w:rPr>
          <w:rtl w:val="0"/>
        </w:rPr>
        <w:t xml:space="preserve">body growth is the </w:t>
      </w:r>
      <w:commentRangeStart w:id="6"/>
      <w:r w:rsidDel="00000000" w:rsidR="00000000" w:rsidRPr="00000000">
        <w:rPr>
          <w:rtl w:val="0"/>
        </w:rPr>
        <w:t xml:space="preserve">Bergmann's rule</w:t>
      </w:r>
      <w:commentRangeEnd w:id="6"/>
      <w:r w:rsidDel="00000000" w:rsidR="00000000" w:rsidRPr="00000000">
        <w:commentReference w:id="6"/>
      </w:r>
      <w:r w:rsidDel="00000000" w:rsidR="00000000" w:rsidRPr="00000000">
        <w:rPr>
          <w:rtl w:val="0"/>
        </w:rPr>
        <w:t xml:space="preserve">, which states that organisms inhabiting areas of </w:t>
      </w:r>
      <w:commentRangeStart w:id="7"/>
      <w:r w:rsidDel="00000000" w:rsidR="00000000" w:rsidRPr="00000000">
        <w:rPr>
          <w:rtl w:val="0"/>
        </w:rPr>
        <w:t xml:space="preserve">lower temperatures display slower growth and larger asymptotic sizes</w:t>
      </w:r>
      <w:commentRangeEnd w:id="7"/>
      <w:r w:rsidDel="00000000" w:rsidR="00000000" w:rsidRPr="00000000">
        <w:commentReference w:id="7"/>
      </w:r>
      <w:r w:rsidDel="00000000" w:rsidR="00000000" w:rsidRPr="00000000">
        <w:rPr>
          <w:rtl w:val="0"/>
        </w:rPr>
        <w:t xml:space="preserve">.</w:t>
      </w:r>
      <w:commentRangeStart w:id="8"/>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A useful tool in the study of </w:t>
      </w:r>
      <w:del w:author="Anonymous" w:id="9" w:date="2023-01-13T07:23:27Z">
        <w:r w:rsidDel="00000000" w:rsidR="00000000" w:rsidRPr="00000000">
          <w:rPr>
            <w:rtl w:val="0"/>
          </w:rPr>
          <w:delText xml:space="preserve">the influence of </w:delText>
        </w:r>
      </w:del>
      <w:r w:rsidDel="00000000" w:rsidR="00000000" w:rsidRPr="00000000">
        <w:rPr>
          <w:rtl w:val="0"/>
        </w:rPr>
        <w:t xml:space="preserve">temperature</w:t>
      </w:r>
      <w:ins w:author="Anonymous" w:id="10" w:date="2023-01-13T07:23:32Z">
        <w:r w:rsidDel="00000000" w:rsidR="00000000" w:rsidRPr="00000000">
          <w:rPr>
            <w:rtl w:val="0"/>
          </w:rPr>
          <w:t xml:space="preserve"> influ</w:t>
        </w:r>
      </w:ins>
      <w:ins w:author="Anonymous" w:id="11" w:date="2023-01-13T07:23:34Z">
        <w:r w:rsidDel="00000000" w:rsidR="00000000" w:rsidRPr="00000000">
          <w:rPr>
            <w:rtl w:val="0"/>
          </w:rPr>
          <w:t xml:space="preserve">ence</w:t>
        </w:r>
      </w:ins>
      <w:r w:rsidDel="00000000" w:rsidR="00000000" w:rsidRPr="00000000">
        <w:rPr>
          <w:rtl w:val="0"/>
        </w:rPr>
        <w:t xml:space="preserve"> in fish are otoliths, structures found in the inner ear cavity of all teleost fish </w:t>
      </w:r>
      <w:del w:author="Anonymous" w:id="12" w:date="2023-01-13T07:24:28Z">
        <w:r w:rsidDel="00000000" w:rsidR="00000000" w:rsidRPr="00000000">
          <w:rPr>
            <w:rtl w:val="0"/>
          </w:rPr>
          <w:delText xml:space="preserve">and </w:delText>
        </w:r>
      </w:del>
      <w:r w:rsidDel="00000000" w:rsidR="00000000" w:rsidRPr="00000000">
        <w:rPr>
          <w:rtl w:val="0"/>
        </w:rPr>
        <w:t xml:space="preserve">t</w:t>
      </w:r>
      <w:r w:rsidDel="00000000" w:rsidR="00000000" w:rsidRPr="00000000">
        <w:rPr>
          <w:rtl w:val="0"/>
        </w:rPr>
        <w:t xml:space="preserve">hat develop </w:t>
      </w:r>
      <w:commentRangeStart w:id="9"/>
      <w:r w:rsidDel="00000000" w:rsidR="00000000" w:rsidRPr="00000000">
        <w:rPr>
          <w:rtl w:val="0"/>
        </w:rPr>
        <w:t xml:space="preserve">annul</w:t>
      </w:r>
      <w:ins w:author="Couldn’t load user" w:id="13" w:date="2023-01-11T07:17:13Z">
        <w:r w:rsidDel="00000000" w:rsidR="00000000" w:rsidRPr="00000000">
          <w:rPr>
            <w:rtl w:val="0"/>
          </w:rPr>
          <w:t xml:space="preserve">i</w:t>
        </w:r>
      </w:ins>
      <w:del w:author="Couldn’t load user" w:id="13" w:date="2023-01-11T07:17:13Z">
        <w:commentRangeEnd w:id="9"/>
        <w:r w:rsidDel="00000000" w:rsidR="00000000" w:rsidRPr="00000000">
          <w:commentReference w:id="9"/>
        </w:r>
        <w:r w:rsidDel="00000000" w:rsidR="00000000" w:rsidRPr="00000000">
          <w:rPr>
            <w:rtl w:val="0"/>
          </w:rPr>
          <w:delText xml:space="preserve">us</w:delText>
        </w:r>
      </w:del>
      <w:r w:rsidDel="00000000" w:rsidR="00000000" w:rsidRPr="00000000">
        <w:rPr>
          <w:rtl w:val="0"/>
        </w:rPr>
        <w:t xml:space="preserve">, or rings, as fish grow. </w:t>
      </w:r>
      <w:ins w:author="Marleen De Troch" w:id="14" w:date="2023-01-11T16:56:08Z">
        <w:r w:rsidDel="00000000" w:rsidR="00000000" w:rsidRPr="00000000">
          <w:rPr>
            <w:rtl w:val="0"/>
          </w:rPr>
          <w:t xml:space="preserve">These growth</w:t>
        </w:r>
      </w:ins>
      <w:del w:author="Marleen De Troch" w:id="14" w:date="2023-01-11T16:56:08Z">
        <w:r w:rsidDel="00000000" w:rsidR="00000000" w:rsidRPr="00000000">
          <w:rPr>
            <w:rtl w:val="0"/>
          </w:rPr>
          <w:delText xml:space="preserve">Such</w:delText>
        </w:r>
      </w:del>
      <w:r w:rsidDel="00000000" w:rsidR="00000000" w:rsidRPr="00000000">
        <w:rPr>
          <w:rtl w:val="0"/>
        </w:rPr>
        <w:t xml:space="preserve"> rings can be used to determine the animal’s age by determining daily, seasonal, or annual growth patterns. This </w:t>
      </w:r>
      <w:ins w:author="Couldn’t load user" w:id="15" w:date="2023-01-11T07:17:35Z">
        <w:r w:rsidDel="00000000" w:rsidR="00000000" w:rsidRPr="00000000">
          <w:rPr>
            <w:rtl w:val="0"/>
          </w:rPr>
          <w:t xml:space="preserve">study </w:t>
        </w:r>
      </w:ins>
      <w:del w:author="Couldn’t load user" w:id="15" w:date="2023-01-11T07:17:35Z">
        <w:r w:rsidDel="00000000" w:rsidR="00000000" w:rsidRPr="00000000">
          <w:rPr>
            <w:rtl w:val="0"/>
          </w:rPr>
          <w:delText xml:space="preserve">thesis will </w:delText>
        </w:r>
      </w:del>
      <w:r w:rsidDel="00000000" w:rsidR="00000000" w:rsidRPr="00000000">
        <w:rPr>
          <w:rtl w:val="0"/>
        </w:rPr>
        <w:t xml:space="preserve">focus</w:t>
      </w:r>
      <w:ins w:author="Couldn’t load user" w:id="16" w:date="2023-01-11T07:17:40Z">
        <w:r w:rsidDel="00000000" w:rsidR="00000000" w:rsidRPr="00000000">
          <w:rPr>
            <w:rtl w:val="0"/>
          </w:rPr>
          <w:t xml:space="preserve">ed</w:t>
        </w:r>
      </w:ins>
      <w:r w:rsidDel="00000000" w:rsidR="00000000" w:rsidRPr="00000000">
        <w:rPr>
          <w:rtl w:val="0"/>
        </w:rPr>
        <w:t xml:space="preserve"> on studying the effects of sea bottom temperature</w:t>
      </w:r>
      <w:r w:rsidDel="00000000" w:rsidR="00000000" w:rsidRPr="00000000">
        <w:rPr>
          <w:rtl w:val="0"/>
        </w:rPr>
        <w:t xml:space="preserve"> on</w:t>
      </w:r>
      <w:r w:rsidDel="00000000" w:rsidR="00000000" w:rsidRPr="00000000">
        <w:rPr>
          <w:rtl w:val="0"/>
        </w:rPr>
        <w:t xml:space="preserve"> the </w:t>
      </w:r>
      <w:ins w:author="Anh T. Bui" w:id="17" w:date="2023-01-12T11:59:06Z">
        <w:r w:rsidDel="00000000" w:rsidR="00000000" w:rsidRPr="00000000">
          <w:rPr>
            <w:rtl w:val="0"/>
          </w:rPr>
          <w:t xml:space="preserve">annual </w:t>
        </w:r>
      </w:ins>
      <w:commentRangeStart w:id="10"/>
      <w:r w:rsidDel="00000000" w:rsidR="00000000" w:rsidRPr="00000000">
        <w:rPr>
          <w:rtl w:val="0"/>
        </w:rPr>
        <w:t xml:space="preserve">growth </w:t>
      </w:r>
      <w:commentRangeEnd w:id="10"/>
      <w:r w:rsidDel="00000000" w:rsidR="00000000" w:rsidRPr="00000000">
        <w:commentReference w:id="10"/>
      </w:r>
      <w:r w:rsidDel="00000000" w:rsidR="00000000" w:rsidRPr="00000000">
        <w:rPr>
          <w:rtl w:val="0"/>
        </w:rPr>
        <w:t xml:space="preserve">of </w:t>
      </w:r>
      <w:r w:rsidDel="00000000" w:rsidR="00000000" w:rsidRPr="00000000">
        <w:rPr>
          <w:i w:val="1"/>
          <w:rtl w:val="0"/>
        </w:rPr>
        <w:t xml:space="preserve">Solea solea</w:t>
      </w:r>
      <w:r w:rsidDel="00000000" w:rsidR="00000000" w:rsidRPr="00000000">
        <w:rPr>
          <w:rtl w:val="0"/>
        </w:rPr>
        <w:t xml:space="preserve"> </w:t>
      </w:r>
      <w:ins w:author="Couldn’t load user" w:id="18" w:date="2023-01-11T07:17:52Z">
        <w:r w:rsidDel="00000000" w:rsidR="00000000" w:rsidRPr="00000000">
          <w:rPr>
            <w:rtl w:val="0"/>
          </w:rPr>
          <w:t xml:space="preserve">in </w:t>
        </w:r>
      </w:ins>
      <w:del w:author="Couldn’t load user" w:id="18" w:date="2023-01-11T07:17:52Z">
        <w:r w:rsidDel="00000000" w:rsidR="00000000" w:rsidRPr="00000000">
          <w:rPr>
            <w:rtl w:val="0"/>
          </w:rPr>
          <w:delText xml:space="preserve">from </w:delText>
        </w:r>
      </w:del>
      <w:r w:rsidDel="00000000" w:rsidR="00000000" w:rsidRPr="00000000">
        <w:rPr>
          <w:rtl w:val="0"/>
        </w:rPr>
        <w:t xml:space="preserve">the </w:t>
      </w:r>
      <w:ins w:author="Couldn’t load user" w:id="19" w:date="2023-01-11T07:17:55Z">
        <w:r w:rsidDel="00000000" w:rsidR="00000000" w:rsidRPr="00000000">
          <w:rPr>
            <w:rtl w:val="0"/>
          </w:rPr>
          <w:t xml:space="preserve">Central and Northern </w:t>
        </w:r>
      </w:ins>
      <w:r w:rsidDel="00000000" w:rsidR="00000000" w:rsidRPr="00000000">
        <w:rPr>
          <w:rtl w:val="0"/>
        </w:rPr>
        <w:t xml:space="preserve">Bay of Biscay</w:t>
      </w:r>
      <w:del w:author="Couldn’t load user" w:id="20" w:date="2023-01-11T07:18:15Z">
        <w:r w:rsidDel="00000000" w:rsidR="00000000" w:rsidRPr="00000000">
          <w:rPr>
            <w:rtl w:val="0"/>
          </w:rPr>
          <w:delText xml:space="preserve">, Divisions 27.8.a (North) and 27.8.b (Central),</w:delText>
        </w:r>
      </w:del>
      <w:r w:rsidDel="00000000" w:rsidR="00000000" w:rsidRPr="00000000">
        <w:rPr>
          <w:rtl w:val="0"/>
        </w:rPr>
        <w:t xml:space="preserve"> by </w:t>
      </w:r>
      <w:ins w:author="Anonymous" w:id="21" w:date="2023-01-13T07:32:49Z">
        <w:r w:rsidDel="00000000" w:rsidR="00000000" w:rsidRPr="00000000">
          <w:rPr>
            <w:rtl w:val="0"/>
          </w:rPr>
          <w:t xml:space="preserve">measuring and</w:t>
        </w:r>
      </w:ins>
      <w:ins w:author="Anonymous" w:id="22" w:date="2023-01-13T07:32:52Z">
        <w:r w:rsidDel="00000000" w:rsidR="00000000" w:rsidRPr="00000000">
          <w:rPr>
            <w:rtl w:val="0"/>
          </w:rPr>
          <w:t xml:space="preserve"> </w:t>
        </w:r>
      </w:ins>
      <w:r w:rsidDel="00000000" w:rsidR="00000000" w:rsidRPr="00000000">
        <w:rPr>
          <w:rtl w:val="0"/>
        </w:rPr>
        <w:t xml:space="preserve">analyzing the </w:t>
      </w:r>
      <w:ins w:author="Anonymous" w:id="23" w:date="2023-01-13T07:31:46Z">
        <w:r w:rsidDel="00000000" w:rsidR="00000000" w:rsidRPr="00000000">
          <w:rPr>
            <w:rtl w:val="0"/>
          </w:rPr>
          <w:t xml:space="preserve">distances between the grow</w:t>
        </w:r>
      </w:ins>
      <w:ins w:author="Anonymous" w:id="24" w:date="2023-01-13T07:31:51Z">
        <w:r w:rsidDel="00000000" w:rsidR="00000000" w:rsidRPr="00000000">
          <w:rPr>
            <w:rtl w:val="0"/>
          </w:rPr>
          <w:t xml:space="preserve">th </w:t>
        </w:r>
      </w:ins>
      <w:ins w:author="Anonymous" w:id="25" w:date="2023-01-13T07:31:52Z">
        <w:r w:rsidDel="00000000" w:rsidR="00000000" w:rsidRPr="00000000">
          <w:rPr>
            <w:rtl w:val="0"/>
          </w:rPr>
          <w:t xml:space="preserve">rings</w:t>
        </w:r>
      </w:ins>
      <w:ins w:author="Anonymous" w:id="26" w:date="2023-01-13T07:31:55Z">
        <w:r w:rsidDel="00000000" w:rsidR="00000000" w:rsidRPr="00000000">
          <w:rPr>
            <w:rtl w:val="0"/>
          </w:rPr>
          <w:t xml:space="preserve"> </w:t>
        </w:r>
      </w:ins>
      <w:ins w:author="Anonymous" w:id="27" w:date="2023-01-13T07:32:59Z">
        <w:r w:rsidDel="00000000" w:rsidR="00000000" w:rsidRPr="00000000">
          <w:rPr>
            <w:rtl w:val="0"/>
          </w:rPr>
          <w:t xml:space="preserve">in</w:t>
        </w:r>
      </w:ins>
      <w:ins w:author="Anonymous" w:id="28" w:date="2023-01-13T07:33:01Z">
        <w:r w:rsidDel="00000000" w:rsidR="00000000" w:rsidRPr="00000000">
          <w:rPr>
            <w:rtl w:val="0"/>
          </w:rPr>
          <w:t xml:space="preserve"> </w:t>
        </w:r>
      </w:ins>
      <w:del w:author="Anonymous" w:id="27" w:date="2023-01-13T07:32:59Z">
        <w:r w:rsidDel="00000000" w:rsidR="00000000" w:rsidRPr="00000000">
          <w:rPr>
            <w:rtl w:val="0"/>
          </w:rPr>
          <w:delText xml:space="preserve">measurements of</w:delText>
        </w:r>
      </w:del>
      <w:r w:rsidDel="00000000" w:rsidR="00000000" w:rsidRPr="00000000">
        <w:rPr>
          <w:rtl w:val="0"/>
        </w:rPr>
        <w:t xml:space="preserve"> otoliths from </w:t>
      </w:r>
      <w:r w:rsidDel="00000000" w:rsidR="00000000" w:rsidRPr="00000000">
        <w:rPr>
          <w:i w:val="1"/>
          <w:rtl w:val="0"/>
        </w:rPr>
        <w:t xml:space="preserve">S. solea</w:t>
      </w:r>
      <w:r w:rsidDel="00000000" w:rsidR="00000000" w:rsidRPr="00000000">
        <w:rPr>
          <w:rtl w:val="0"/>
        </w:rPr>
        <w:t xml:space="preserve"> captured in this area during the period of </w:t>
      </w:r>
      <w:commentRangeStart w:id="11"/>
      <w:r w:rsidDel="00000000" w:rsidR="00000000" w:rsidRPr="00000000">
        <w:rPr>
          <w:rtl w:val="0"/>
        </w:rPr>
        <w:t xml:space="preserve">1989-2020.</w:t>
      </w:r>
      <w:commentRangeEnd w:id="11"/>
      <w:r w:rsidDel="00000000" w:rsidR="00000000" w:rsidRPr="00000000">
        <w:commentReference w:id="11"/>
      </w:r>
      <w:r w:rsidDel="00000000" w:rsidR="00000000" w:rsidRPr="00000000">
        <w:rPr>
          <w:rtl w:val="0"/>
        </w:rPr>
        <w:t xml:space="preserve"> </w:t>
      </w:r>
      <w:ins w:author="Anh T. Bui" w:id="29" w:date="2023-01-12T14:20:25Z">
        <w:commentRangeStart w:id="12"/>
        <w:r w:rsidDel="00000000" w:rsidR="00000000" w:rsidRPr="00000000">
          <w:rPr>
            <w:rtl w:val="0"/>
          </w:rPr>
          <w:t xml:space="preserve">T</w:t>
        </w:r>
        <w:r w:rsidDel="00000000" w:rsidR="00000000" w:rsidRPr="00000000">
          <w:rPr>
            <w:rtl w:val="0"/>
          </w:rPr>
          <w:t xml:space="preserve">his research contributes to the FWO PhD research entitled "Warm and wanted: effects of climate change and fisheries on fish growth".</w:t>
        </w:r>
      </w:ins>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6">
      <w:pPr>
        <w:spacing w:after="240" w:before="240" w:lineRule="auto"/>
        <w:rPr>
          <w:ins w:author="Marleen De Troch" w:id="31" w:date="2023-01-11T16:57:20Z"/>
        </w:rPr>
      </w:pPr>
      <w:r w:rsidDel="00000000" w:rsidR="00000000" w:rsidRPr="00000000">
        <w:rPr>
          <w:rtl w:val="0"/>
        </w:rPr>
        <w:t xml:space="preserve"> </w:t>
      </w:r>
      <w:ins w:author="Couldn’t load user" w:id="30" w:date="2023-01-11T07:18:19Z">
        <w:r w:rsidDel="00000000" w:rsidR="00000000" w:rsidRPr="00000000">
          <w:rPr>
            <w:rtl w:val="0"/>
          </w:rPr>
          <w:t xml:space="preserve">Kelly, your writing is really smooth. I like it! I also appreciate that you’re focusing on introducing your study rather than already presenting results. However, it will be much more appealing for readers/listeners if you already shed a light on preliminary results. If you could mention that you’ll show the changes in otolith increment and its correlation with temperature, that would rank your chance of being selected for an oral presentation instead of a poster somewhat higher. If you already have that correlation, then you can mention the numbers/figures. If you don’t have it but if it’s doable to present it at the time of the conference, then you can </w:t>
        </w:r>
        <w:r w:rsidDel="00000000" w:rsidR="00000000" w:rsidRPr="00000000">
          <w:rPr>
            <w:rtl w:val="0"/>
          </w:rPr>
          <w:t xml:space="preserve">already mention</w:t>
        </w:r>
        <w:r w:rsidDel="00000000" w:rsidR="00000000" w:rsidRPr="00000000">
          <w:rPr>
            <w:rtl w:val="0"/>
          </w:rPr>
          <w:t xml:space="preserve"> that you’ll do so. If you won’t get the correlation yet, you may also present the results from the otolith readings, e.g. do you already see much changes which may be related to changes in growth? </w:t>
        </w:r>
      </w:ins>
      <w:ins w:author="Marleen De Troch" w:id="31" w:date="2023-01-11T16:57:20Z">
        <w:r w:rsidDel="00000000" w:rsidR="00000000" w:rsidRPr="00000000">
          <w:rPr>
            <w:rtl w:val="0"/>
          </w:rPr>
        </w:r>
      </w:ins>
    </w:p>
    <w:p w:rsidR="00000000" w:rsidDel="00000000" w:rsidP="00000000" w:rsidRDefault="00000000" w:rsidRPr="00000000" w14:paraId="00000007">
      <w:pPr>
        <w:spacing w:after="240" w:before="240" w:lineRule="auto"/>
        <w:rPr>
          <w:highlight w:val="yellow"/>
          <w:rPrChange w:author="Marleen De Troch" w:id="32" w:date="2023-01-11T16:57:20Z">
            <w:rPr/>
          </w:rPrChange>
        </w:rPr>
      </w:pPr>
      <w:ins w:author="Marleen De Troch" w:id="31" w:date="2023-01-11T16:57:20Z">
        <w:r w:rsidDel="00000000" w:rsidR="00000000" w:rsidRPr="00000000">
          <w:rPr>
            <w:rtl w:val="0"/>
          </w:rPr>
          <w:t xml:space="preserve">I totally agree that by presenting some prelimary results, the abstract will be more attractive. You can state ‘Preliminary analyses indicate……’</w:t>
        </w:r>
      </w:ins>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i w:val="1"/>
          <w:rtl w:val="0"/>
        </w:rPr>
        <w:t xml:space="preserve">Keywords:</w:t>
      </w:r>
      <w:r w:rsidDel="00000000" w:rsidR="00000000" w:rsidRPr="00000000">
        <w:rPr>
          <w:rtl w:val="0"/>
        </w:rPr>
        <w:t xml:space="preserve"> </w:t>
      </w:r>
      <w:r w:rsidDel="00000000" w:rsidR="00000000" w:rsidRPr="00000000">
        <w:rPr>
          <w:i w:val="1"/>
          <w:rtl w:val="0"/>
        </w:rPr>
        <w:t xml:space="preserve">Solea solea</w:t>
      </w:r>
      <w:r w:rsidDel="00000000" w:rsidR="00000000" w:rsidRPr="00000000">
        <w:rPr>
          <w:rtl w:val="0"/>
        </w:rPr>
        <w:t xml:space="preserve">, otolith, fish growth, climate change, temperature size rule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leen De Troch" w:id="11" w:date="2023-01-11T16:59:46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fact that the data cover a long period make the study more powerful. i would therefore suggest to highlight this a bit more. maybe:'within this 30 years timeframe, temperature increased from......'?</w:t>
      </w:r>
    </w:p>
  </w:comment>
  <w:comment w:author="Couldn’t load user" w:id="7" w:date="2023-01-11T07:17:01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state the inverse, with higher temperatures, given that we're expecting temp to increase rather than decrease? (this is really not such an important comment though ;- )</w:t>
      </w:r>
    </w:p>
  </w:comment>
  <w:comment w:author="Marleen De Troch" w:id="4" w:date="2023-01-11T16:54:30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the link between the two sentences. I would rather fast indicate that you select this as study area</w:t>
      </w:r>
    </w:p>
  </w:comment>
  <w:comment w:author="Couldn’t load user" w:id="9" w:date="2023-01-11T07:17:3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w:t>
      </w:r>
    </w:p>
  </w:comment>
  <w:comment w:author="Anh T. Bui" w:id="6" w:date="2023-01-12T14:26:1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Bergmaan's rule by temperature size rule (as your keyword is Temperature size rule) - reverse the effect as suggested by Jochen</w:t>
      </w:r>
    </w:p>
  </w:comment>
  <w:comment w:author="Couldn’t load user" w:id="3" w:date="2023-01-11T07:14:46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continental shelf seas?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shelf sea refer to shallow depths, and may be relevant in relation to temperature aspects, more so than EU vs Africa?</w:t>
      </w:r>
    </w:p>
  </w:comment>
  <w:comment w:author="Couldn’t load user" w:id="5" w:date="2023-01-11T07:15:32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conditions?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that be against ref conditions in 1990?</w:t>
      </w:r>
    </w:p>
  </w:comment>
  <w:comment w:author="Anh T. Bui" w:id="8" w:date="2023-01-12T11:56:56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shorten the introduction and give more text for method and hypotheses, or even preliminary results (as suggested by Jochen)</w:t>
      </w:r>
    </w:p>
  </w:comment>
  <w:comment w:author="Anh T. Bui" w:id="0" w:date="2023-01-12T14:24:5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the authors. I put Jochen, Karen, and me in between in alphabet order</w:t>
      </w:r>
    </w:p>
  </w:comment>
  <w:comment w:author="Jochen Depestele" w:id="1" w:date="2023-01-12T16:58:09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Alphabetical order is based on the family name. However, i suggest that you deserve a better position... second position? And maybe you can add me in the last position?</w:t>
      </w:r>
    </w:p>
  </w:comment>
  <w:comment w:author="Anh T. Bui" w:id="2" w:date="2023-01-13T08:48:5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changes the order: Jochen in the last, and Marleen in the second position. Me and Karen are in alphabet order by family name. I hope this works for everyone.</w:t>
      </w:r>
    </w:p>
  </w:comment>
  <w:comment w:author="Anh T. Bui" w:id="12" w:date="2023-01-12T14:22:31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this text here by the end of the abstract to clarify the scope of the study.</w:t>
      </w:r>
    </w:p>
  </w:comment>
  <w:comment w:author="Anh T. Bui" w:id="10" w:date="2023-01-12T11:59:5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mention different temporal resolution above (daily, seasonal, annual) so I think better to stress you work on annual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